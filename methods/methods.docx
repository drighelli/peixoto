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The entire analysis has been made in R language and </w:t>
      </w:r>
      <w:r>
        <w:rPr/>
        <w:t>it’</w:t>
      </w:r>
      <w:r>
        <w:rPr/>
        <w:t xml:space="preserve">s </w:t>
      </w:r>
      <w:r>
        <w:rPr/>
        <w:t>available</w:t>
      </w:r>
      <w:r>
        <w:rPr/>
        <w:t xml:space="preserve"> at [LINK].</w:t>
      </w:r>
    </w:p>
    <w:p>
      <w:pPr>
        <w:pStyle w:val="Normal"/>
        <w:rPr/>
      </w:pPr>
      <w:r>
        <w:rPr/>
        <w:t xml:space="preserve">The gene counts have been filtered using a proportion test (cpm cutoff 1) as implemented in NOISeq R package [1-2]. </w:t>
      </w:r>
    </w:p>
    <w:p>
      <w:pPr>
        <w:pStyle w:val="Normal"/>
        <w:rPr/>
      </w:pPr>
      <w:r>
        <w:rPr/>
        <w:t>The so filtered resulting gene counts have been normalized with a Trimmed Mean of M-values (TMM) as described in edgeR package [3-4].</w:t>
      </w:r>
    </w:p>
    <w:p>
      <w:pPr>
        <w:pStyle w:val="Normal"/>
        <w:rPr/>
      </w:pPr>
      <w:r>
        <w:rPr/>
        <w:t>In order to remove the batch effects due to sample</w:t>
      </w:r>
      <w:r>
        <w:rPr/>
        <w:t>s</w:t>
      </w:r>
      <w:r>
        <w:rPr/>
        <w:t xml:space="preserve"> preparation and sequencing, the so normalized counts have been processed with the RUVs method, implemented in the RUVSeq package</w:t>
      </w:r>
      <w:r>
        <w:rPr/>
        <w:t>[5]</w:t>
      </w:r>
      <w:r>
        <w:rPr/>
        <w:t>.</w:t>
      </w:r>
    </w:p>
    <w:p>
      <w:pPr>
        <w:pStyle w:val="Normal"/>
        <w:rPr/>
      </w:pPr>
      <w:r>
        <w:rPr/>
        <w:t>Finally, the Differential Expression analysis has been made using the edgeR [3-4] package, as described in the section 4.2.8 of the manual.</w:t>
      </w:r>
    </w:p>
    <w:p>
      <w:pPr>
        <w:pStyle w:val="Normal"/>
        <w:rPr/>
      </w:pPr>
      <w:r>
        <w:rPr/>
        <w:t>Gene annotation has been made with org.Mm.eg.db package.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[1] Tarazona S, Garcia-Alcalde F, Dopazo J, Ferrer A and Conesa A (2011). “Differential expression in RNA-seq: a matter of depth.” Genome Research, 21(12), pp. 4436.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[2] Tarazona S, Furio-Tari P, Turra D, Pietro AD, Nueda MJ, Ferrer A and Conesa A (2015). “Data quality aware analysis of differential expression in RNA-seq with NOISeq R/Bioc package.” Nucleic Acids Research, 43(21), pp. e140.</w:t>
      </w:r>
    </w:p>
    <w:p>
      <w:pPr>
        <w:pStyle w:val="Normal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[3] </w:t>
      </w:r>
      <w:r>
        <w:rPr/>
        <w:t>Robinson MD, McCarthy DJ and Smyth GK (2010). “edgeR: a Bioconductor package for differential expression analysis of digital gene expression data.” Bioinformatics, 26(1), pp. 139-140.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[4] McCarthy, J. D, Chen, Yunshun, Smyth and K. G (2012). “Differential expression analysis of multifactor RNA-Seq experiments with respect to biological variation.” Nucleic Acids Research, 40(10), pp. 4288-4297.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[5] Risso D, Ngai J, Speed T and Dudoit S (2014). “Normalization of RNA-seq data using factor analysis of control genes or samples.” Nature Biotechnology, 32(9), pp. 896–902. In press, http://www.nature.com/nbt/journal/v32/n9/full/nbt.2931.html.</w:t>
      </w:r>
    </w:p>
    <w:p>
      <w:pPr>
        <w:pStyle w:val="Normal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p>
      <w:pPr>
        <w:pStyle w:val="Normal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Enfasi">
    <w:name w:val="Enfasi"/>
    <w:qFormat/>
    <w:rPr>
      <w:i/>
      <w:iCs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1</Pages>
  <Words>265</Words>
  <Characters>1499</Characters>
  <CharactersWithSpaces>1752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2018-03-19T16:54:41Z</dcterms:created>
  <dc:creator/>
  <dc:description/>
  <dc:language>it-IT</dc:language>
  <cp:lastModifiedBy/>
  <dcterms:modified xsi:type="dcterms:W3CDTF">2018-03-19T17:12:11Z</dcterms:modified>
  <cp:revision>3</cp:revision>
  <dc:subject/>
  <dc:title/>
</cp:coreProperties>
</file>